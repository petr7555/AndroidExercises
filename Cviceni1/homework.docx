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package homeworks;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/*Nadefinuj dve promenne: Name, Age. Nasledne do nich prirad hodnotu. Nakonec obsah promennych vypis do konzole v jednom radku oddelene mezerou.*/</w:t>
      </w:r>
    </w:p>
    <w:p w:rsidR="0069052C" w:rsidRDefault="0069052C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import java.util.Scanner;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public class First {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public static void main(String []args){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</w:t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723A1D" w:rsidRPr="00D5776C" w:rsidRDefault="00723A1D" w:rsidP="00D5776C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Scanner in = new Scanner(System.in);           </w:t>
      </w:r>
    </w:p>
    <w:p w:rsidR="00723A1D" w:rsidRPr="00D5776C" w:rsidRDefault="00723A1D" w:rsidP="00D5776C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System.out.print("Your name? ");           </w:t>
      </w:r>
    </w:p>
    <w:p w:rsidR="00723A1D" w:rsidRPr="00D5776C" w:rsidRDefault="00D5776C" w:rsidP="00D5776C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="005030C1" w:rsidRPr="00D5776C">
        <w:rPr>
          <w:rFonts w:ascii="Times New Roman" w:hAnsi="Times New Roman" w:cs="Times New Roman"/>
          <w:sz w:val="24"/>
          <w:szCs w:val="24"/>
        </w:rPr>
        <w:t xml:space="preserve">String name = </w:t>
      </w:r>
      <w:del w:id="0" w:author="Michaela Pokludová" w:date="2018-03-07T10:51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a</w:delText>
        </w:r>
        <w:r w:rsidR="00723A1D" w:rsidRPr="00D5776C" w:rsidDel="005A0DDE">
          <w:rPr>
            <w:rFonts w:ascii="Times New Roman" w:hAnsi="Times New Roman" w:cs="Times New Roman"/>
            <w:sz w:val="24"/>
            <w:szCs w:val="24"/>
          </w:rPr>
          <w:delText>n</w:delText>
        </w:r>
      </w:del>
      <w:ins w:id="1" w:author="Michaela Pokludová" w:date="2018-03-07T10:51:00Z">
        <w:r w:rsidR="005A0DDE">
          <w:rPr>
            <w:rFonts w:ascii="Times New Roman" w:hAnsi="Times New Roman" w:cs="Times New Roman"/>
            <w:sz w:val="24"/>
            <w:szCs w:val="24"/>
          </w:rPr>
          <w:t>in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 xml:space="preserve">.nextLine();    </w:t>
      </w:r>
    </w:p>
    <w:p w:rsidR="00723A1D" w:rsidRPr="00D5776C" w:rsidRDefault="00723A1D" w:rsidP="00D5776C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030C1" w:rsidRPr="00D5776C">
        <w:rPr>
          <w:rFonts w:ascii="Times New Roman" w:hAnsi="Times New Roman" w:cs="Times New Roman"/>
          <w:sz w:val="24"/>
          <w:szCs w:val="24"/>
        </w:rPr>
        <w:t>System.out.print("Your age? ")</w:t>
      </w:r>
      <w:ins w:id="2" w:author="Michaela Pokludová" w:date="2018-03-07T10:51:00Z">
        <w:r w:rsidR="005A0DDE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D5776C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23A1D" w:rsidRPr="00D5776C" w:rsidRDefault="00D5776C" w:rsidP="00D5776C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int age = in.nextInt();      </w:t>
      </w:r>
    </w:p>
    <w:p w:rsidR="00723A1D" w:rsidRPr="00D5776C" w:rsidRDefault="00723A1D" w:rsidP="00D5776C">
      <w:pPr>
        <w:spacing w:after="0"/>
        <w:ind w:left="1416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System.out.fo</w:t>
      </w:r>
      <w:r w:rsidR="005030C1" w:rsidRPr="00D5776C">
        <w:rPr>
          <w:rFonts w:ascii="Times New Roman" w:hAnsi="Times New Roman" w:cs="Times New Roman"/>
          <w:sz w:val="24"/>
          <w:szCs w:val="24"/>
        </w:rPr>
        <w:t>rmat</w:t>
      </w:r>
      <w:ins w:id="3" w:author="Michaela Pokludová" w:date="2018-03-07T10:51:00Z">
        <w:r w:rsidR="005A0DDE">
          <w:rPr>
            <w:rFonts w:ascii="Times New Roman" w:hAnsi="Times New Roman" w:cs="Times New Roman"/>
            <w:sz w:val="24"/>
            <w:szCs w:val="24"/>
          </w:rPr>
          <w:t>(</w:t>
        </w:r>
      </w:ins>
      <w:del w:id="4" w:author="Michaela Pokludová" w:date="2018-03-07T10:51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5030C1" w:rsidRPr="00D5776C">
        <w:rPr>
          <w:rFonts w:ascii="Times New Roman" w:hAnsi="Times New Roman" w:cs="Times New Roman"/>
          <w:sz w:val="24"/>
          <w:szCs w:val="24"/>
        </w:rPr>
        <w:t>"Your personal data are: %</w:t>
      </w:r>
      <w:ins w:id="5" w:author="Michaela Pokludová" w:date="2018-03-07T10:51:00Z">
        <w:r w:rsidR="005A0DDE">
          <w:rPr>
            <w:rFonts w:ascii="Times New Roman" w:hAnsi="Times New Roman" w:cs="Times New Roman"/>
            <w:sz w:val="24"/>
            <w:szCs w:val="24"/>
          </w:rPr>
          <w:t>s</w:t>
        </w:r>
      </w:ins>
      <w:del w:id="6" w:author="Michaela Pokludová" w:date="2018-03-07T10:51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="005030C1" w:rsidRPr="00D5776C">
        <w:rPr>
          <w:rFonts w:ascii="Times New Roman" w:hAnsi="Times New Roman" w:cs="Times New Roman"/>
          <w:sz w:val="24"/>
          <w:szCs w:val="24"/>
        </w:rPr>
        <w:t xml:space="preserve"> %d.%n", name, a</w:t>
      </w:r>
      <w:ins w:id="7" w:author="Michaela Pokludová" w:date="2018-03-07T10:51:00Z">
        <w:r w:rsidR="005A0DDE">
          <w:rPr>
            <w:rFonts w:ascii="Times New Roman" w:hAnsi="Times New Roman" w:cs="Times New Roman"/>
            <w:sz w:val="24"/>
            <w:szCs w:val="24"/>
          </w:rPr>
          <w:t>ge</w:t>
        </w:r>
      </w:ins>
      <w:del w:id="8" w:author="Michaela Pokludová" w:date="2018-03-07T10:51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ve</w:delText>
        </w:r>
      </w:del>
      <w:ins w:id="9" w:author="Michaela Pokludová" w:date="2018-03-07T10:51:00Z">
        <w:r w:rsidR="005A0DDE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D5776C">
        <w:rPr>
          <w:rFonts w:ascii="Times New Roman" w:hAnsi="Times New Roman" w:cs="Times New Roman"/>
          <w:sz w:val="24"/>
          <w:szCs w:val="24"/>
        </w:rPr>
        <w:t>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</w:t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} catch (Exception e) {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System.out.format("Sorry, something is wrong!");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</w:t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</w:t>
      </w:r>
      <w:r w:rsidR="00D5776C"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D5776C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76C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package homeworks;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/* Vytvor dve ciselne promenne a vypis je na obrazovku. Pote vymen hodnoty (bez pomoci treti promenne) a vysledek vypis na obrazovku.*/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import java.util.Scanner;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public class Second {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public static void main(String []args){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Scanner in = new Scanner(System.in);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System.out.print("First number: ");   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del w:id="10" w:author="Michaela Pokludová" w:date="2018-03-07T10:52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String </w:delText>
        </w:r>
        <w:r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1" w:author="Michaela Pokludová" w:date="2018-03-07T10:52:00Z">
        <w:r w:rsidR="005A0DDE">
          <w:rPr>
            <w:rFonts w:ascii="Times New Roman" w:hAnsi="Times New Roman" w:cs="Times New Roman"/>
            <w:sz w:val="24"/>
            <w:szCs w:val="24"/>
          </w:rPr>
          <w:t>int</w:t>
        </w:r>
        <w:r w:rsidR="005A0DDE" w:rsidRPr="00D5776C">
          <w:rPr>
            <w:rFonts w:ascii="Times New Roman" w:hAnsi="Times New Roman" w:cs="Times New Roman"/>
            <w:sz w:val="24"/>
            <w:szCs w:val="24"/>
          </w:rPr>
          <w:t xml:space="preserve">  </w:t>
        </w:r>
      </w:ins>
      <w:r w:rsidRPr="00D5776C">
        <w:rPr>
          <w:rFonts w:ascii="Times New Roman" w:hAnsi="Times New Roman" w:cs="Times New Roman"/>
          <w:sz w:val="24"/>
          <w:szCs w:val="24"/>
        </w:rPr>
        <w:t>first = in.</w:t>
      </w:r>
      <w:del w:id="12" w:author="Michaela Pokludová" w:date="2018-03-07T10:52:00Z">
        <w:r w:rsidRPr="00D5776C" w:rsidDel="005A0DDE">
          <w:rPr>
            <w:rFonts w:ascii="Times New Roman" w:hAnsi="Times New Roman" w:cs="Times New Roman"/>
            <w:sz w:val="24"/>
            <w:szCs w:val="24"/>
          </w:rPr>
          <w:delText>next</w:delText>
        </w:r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Line</w:delText>
        </w:r>
      </w:del>
      <w:ins w:id="13" w:author="Michaela Pokludová" w:date="2018-03-07T10:52:00Z">
        <w:r w:rsidR="005A0DDE" w:rsidRPr="00D5776C">
          <w:rPr>
            <w:rFonts w:ascii="Times New Roman" w:hAnsi="Times New Roman" w:cs="Times New Roman"/>
            <w:sz w:val="24"/>
            <w:szCs w:val="24"/>
          </w:rPr>
          <w:t>next</w:t>
        </w:r>
        <w:r w:rsidR="005A0DDE">
          <w:rPr>
            <w:rFonts w:ascii="Times New Roman" w:hAnsi="Times New Roman" w:cs="Times New Roman"/>
            <w:sz w:val="24"/>
            <w:szCs w:val="24"/>
          </w:rPr>
          <w:t>Int</w:t>
        </w:r>
      </w:ins>
      <w:r w:rsidRPr="00D5776C">
        <w:rPr>
          <w:rFonts w:ascii="Times New Roman" w:hAnsi="Times New Roman" w:cs="Times New Roman"/>
          <w:sz w:val="24"/>
          <w:szCs w:val="24"/>
        </w:rPr>
        <w:t xml:space="preserve">();      </w:t>
      </w:r>
      <w:r w:rsidRPr="00D5776C">
        <w:rPr>
          <w:rFonts w:ascii="Times New Roman" w:hAnsi="Times New Roman" w:cs="Times New Roman"/>
          <w:sz w:val="24"/>
          <w:szCs w:val="24"/>
        </w:rPr>
        <w:tab/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System.out.print("Second number: ");   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int second = in.nextInt(); 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System.out.</w:t>
      </w:r>
      <w:del w:id="14" w:author="Michaela Pokludová" w:date="2018-03-07T10:52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print</w:delText>
        </w:r>
      </w:del>
      <w:ins w:id="15" w:author="Michaela Pokludová" w:date="2018-03-07T10:52:00Z">
        <w:r w:rsidR="005A0DDE">
          <w:rPr>
            <w:rFonts w:ascii="Times New Roman" w:hAnsi="Times New Roman" w:cs="Times New Roman"/>
            <w:sz w:val="24"/>
            <w:szCs w:val="24"/>
          </w:rPr>
          <w:t>format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>("Your number are: first - %d, second - %d.%n", first, second);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first = first + second;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second = </w:t>
      </w:r>
      <w:del w:id="16" w:author="Michaela Pokludová" w:date="2018-03-07T10:52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third</w:delText>
        </w:r>
        <w:r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7" w:author="Michaela Pokludová" w:date="2018-03-07T10:52:00Z">
        <w:r w:rsidR="005A0DDE">
          <w:rPr>
            <w:rFonts w:ascii="Times New Roman" w:hAnsi="Times New Roman" w:cs="Times New Roman"/>
            <w:sz w:val="24"/>
            <w:szCs w:val="24"/>
          </w:rPr>
          <w:t>first</w:t>
        </w:r>
        <w:r w:rsidR="005A0DDE" w:rsidRPr="00D5776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5776C">
        <w:rPr>
          <w:rFonts w:ascii="Times New Roman" w:hAnsi="Times New Roman" w:cs="Times New Roman"/>
          <w:sz w:val="24"/>
          <w:szCs w:val="24"/>
        </w:rPr>
        <w:t>- second;</w:t>
      </w:r>
    </w:p>
    <w:p w:rsidR="00723A1D" w:rsidRPr="00D5776C" w:rsidRDefault="005030C1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first = first </w:t>
      </w:r>
      <w:del w:id="18" w:author="Michaela Pokludová" w:date="2018-03-07T10:52:00Z">
        <w:r w:rsidRPr="00D5776C" w:rsidDel="005A0DDE">
          <w:rPr>
            <w:rFonts w:ascii="Times New Roman" w:hAnsi="Times New Roman" w:cs="Times New Roman"/>
            <w:sz w:val="24"/>
            <w:szCs w:val="24"/>
          </w:rPr>
          <w:delText>+</w:delText>
        </w:r>
        <w:r w:rsidR="00723A1D"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9" w:author="Michaela Pokludová" w:date="2018-03-07T10:52:00Z">
        <w:r w:rsidR="005A0DDE">
          <w:rPr>
            <w:rFonts w:ascii="Times New Roman" w:hAnsi="Times New Roman" w:cs="Times New Roman"/>
            <w:sz w:val="24"/>
            <w:szCs w:val="24"/>
          </w:rPr>
          <w:t>-</w:t>
        </w:r>
        <w:r w:rsidR="005A0DDE" w:rsidRPr="00D5776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>second;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System.out.format("Your swapped number ar</w:t>
      </w:r>
      <w:r w:rsidR="005030C1" w:rsidRPr="00D5776C">
        <w:rPr>
          <w:rFonts w:ascii="Times New Roman" w:hAnsi="Times New Roman" w:cs="Times New Roman"/>
          <w:sz w:val="24"/>
          <w:szCs w:val="24"/>
        </w:rPr>
        <w:t>e: first - %d, second - %d.%n"</w:t>
      </w:r>
      <w:ins w:id="20" w:author="Michaela Pokludová" w:date="2018-03-07T10:52:00Z">
        <w:r w:rsidR="005A0DDE">
          <w:rPr>
            <w:rFonts w:ascii="Times New Roman" w:hAnsi="Times New Roman" w:cs="Times New Roman"/>
            <w:sz w:val="24"/>
            <w:szCs w:val="24"/>
          </w:rPr>
          <w:t>, first, second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>);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} catch (Exception e) {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System.out.format("Sorry, something is wrong!");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}</w:t>
      </w:r>
      <w:r w:rsidRPr="00D5776C">
        <w:rPr>
          <w:rFonts w:ascii="Times New Roman" w:hAnsi="Times New Roman" w:cs="Times New Roman"/>
          <w:sz w:val="24"/>
          <w:szCs w:val="24"/>
        </w:rPr>
        <w:br w:type="page"/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lastRenderedPageBreak/>
        <w:t>package homeworks;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/* Napis program, ktery zdvojnasobi hodnotu od uzivatele ze vstupu. </w:t>
      </w:r>
      <w:r w:rsidR="00D5776C">
        <w:rPr>
          <w:rFonts w:ascii="Times New Roman" w:hAnsi="Times New Roman" w:cs="Times New Roman"/>
          <w:sz w:val="24"/>
          <w:szCs w:val="24"/>
        </w:rPr>
        <w:t xml:space="preserve"> </w:t>
      </w:r>
      <w:r w:rsidRPr="00D5776C">
        <w:rPr>
          <w:rFonts w:ascii="Times New Roman" w:hAnsi="Times New Roman" w:cs="Times New Roman"/>
          <w:sz w:val="24"/>
          <w:szCs w:val="24"/>
        </w:rPr>
        <w:t>Tj. uzivatel z klavesnice zada text nebo cislo a na obrazovku se napise dvojnasobek puvodni hodnoty.*/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import java.util.Scanner;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public class Third {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ins w:id="21" w:author="Michaela Pokludová" w:date="2018-03-07T10:53:00Z">
        <w:r w:rsidR="005A0DDE">
          <w:rPr>
            <w:rFonts w:ascii="Times New Roman" w:hAnsi="Times New Roman" w:cs="Times New Roman"/>
            <w:sz w:val="24"/>
            <w:szCs w:val="24"/>
          </w:rPr>
          <w:t xml:space="preserve">public 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>static void main(String []args){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Scanner in = new Scanner(System.in);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System.out.print("What do you want: Number(1) or Text(2)");   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int choosen = in.nextInt();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30C1" w:rsidRPr="00D5776C">
        <w:rPr>
          <w:rFonts w:ascii="Times New Roman" w:hAnsi="Times New Roman" w:cs="Times New Roman"/>
          <w:sz w:val="24"/>
          <w:szCs w:val="24"/>
        </w:rPr>
        <w:t xml:space="preserve">if (choosen == </w:t>
      </w:r>
      <w:ins w:id="22" w:author="Michaela Pokludová" w:date="2018-03-07T10:53:00Z">
        <w:r w:rsidR="005A0DDE">
          <w:rPr>
            <w:rFonts w:ascii="Times New Roman" w:hAnsi="Times New Roman" w:cs="Times New Roman"/>
            <w:sz w:val="24"/>
            <w:szCs w:val="24"/>
          </w:rPr>
          <w:t>1</w:t>
        </w:r>
      </w:ins>
      <w:del w:id="23" w:author="Michaela Pokludová" w:date="2018-03-07T10:53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="00723A1D" w:rsidRPr="00D5776C">
        <w:rPr>
          <w:rFonts w:ascii="Times New Roman" w:hAnsi="Times New Roman" w:cs="Times New Roman"/>
          <w:sz w:val="24"/>
          <w:szCs w:val="24"/>
        </w:rPr>
        <w:t>) {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030C1" w:rsidRP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System.out.print("Your number: ");           </w:t>
      </w:r>
    </w:p>
    <w:p w:rsidR="00723A1D" w:rsidRPr="00D5776C" w:rsidRDefault="005030C1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int number = in.nextInt();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System.out.format("Twice the value %d.%n", number </w:t>
      </w:r>
      <w:del w:id="24" w:author="Michaela Pokludová" w:date="2018-03-07T10:53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 /</w:delText>
        </w:r>
      </w:del>
      <w:ins w:id="25" w:author="Michaela Pokludová" w:date="2018-03-07T10:53:00Z">
        <w:r w:rsidR="005A0DDE">
          <w:rPr>
            <w:rFonts w:ascii="Times New Roman" w:hAnsi="Times New Roman" w:cs="Times New Roman"/>
            <w:sz w:val="24"/>
            <w:szCs w:val="24"/>
          </w:rPr>
          <w:t>*</w:t>
        </w:r>
      </w:ins>
      <w:r w:rsidRPr="00D5776C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} else</w:t>
      </w:r>
      <w:del w:id="26" w:author="Michaela Pokludová" w:date="2018-03-07T10:53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 if</w:delText>
        </w:r>
      </w:del>
      <w:r w:rsidRPr="00D5776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030C1" w:rsidRP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System.out.print("Your </w:t>
      </w:r>
      <w:r w:rsidR="005030C1" w:rsidRPr="00D5776C">
        <w:rPr>
          <w:rFonts w:ascii="Times New Roman" w:hAnsi="Times New Roman" w:cs="Times New Roman"/>
          <w:sz w:val="24"/>
          <w:szCs w:val="24"/>
        </w:rPr>
        <w:t>text</w:t>
      </w:r>
      <w:r w:rsidRPr="00D5776C">
        <w:rPr>
          <w:rFonts w:ascii="Times New Roman" w:hAnsi="Times New Roman" w:cs="Times New Roman"/>
          <w:sz w:val="24"/>
          <w:szCs w:val="24"/>
        </w:rPr>
        <w:t xml:space="preserve">: ");   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String text = in.nextLine();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System.out.format("Twice the value %s</w:t>
      </w:r>
      <w:ins w:id="27" w:author="Michaela Pokludová" w:date="2018-03-07T10:53:00Z">
        <w:r w:rsidR="005A0DDE" w:rsidRPr="00D5776C">
          <w:rPr>
            <w:rFonts w:ascii="Times New Roman" w:hAnsi="Times New Roman" w:cs="Times New Roman"/>
            <w:sz w:val="24"/>
            <w:szCs w:val="24"/>
          </w:rPr>
          <w:t>%s</w:t>
        </w:r>
      </w:ins>
      <w:r w:rsidRPr="00D5776C">
        <w:rPr>
          <w:rFonts w:ascii="Times New Roman" w:hAnsi="Times New Roman" w:cs="Times New Roman"/>
          <w:sz w:val="24"/>
          <w:szCs w:val="24"/>
        </w:rPr>
        <w:t>.%n", text</w:t>
      </w:r>
      <w:ins w:id="28" w:author="Michaela Pokludová" w:date="2018-03-07T10:53:00Z">
        <w:r w:rsidR="005A0DDE">
          <w:rPr>
            <w:rFonts w:ascii="Times New Roman" w:hAnsi="Times New Roman" w:cs="Times New Roman"/>
            <w:sz w:val="24"/>
            <w:szCs w:val="24"/>
          </w:rPr>
          <w:t>, text</w:t>
        </w:r>
      </w:ins>
      <w:r w:rsidRPr="00D5776C">
        <w:rPr>
          <w:rFonts w:ascii="Times New Roman" w:hAnsi="Times New Roman" w:cs="Times New Roman"/>
          <w:sz w:val="24"/>
          <w:szCs w:val="24"/>
        </w:rPr>
        <w:t>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} catch (Exception e) {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System.out.format("Sorry, something is wrong!");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723A1D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package homeworks;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/* Vytvor program, ktery nacte vstup od uzivatele a vypise, zda se jedna o cislo ci text ( (parseInt() 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76C">
        <w:rPr>
          <w:rFonts w:ascii="Times New Roman" w:hAnsi="Times New Roman" w:cs="Times New Roman"/>
          <w:sz w:val="24"/>
          <w:szCs w:val="24"/>
        </w:rPr>
        <w:t>Pokud se jedna o text, program vypise “Exception...” */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import java.util.Scanner;  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public class Fifth {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public static void main(String []args){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Scanner in = new Scanner(System.in);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System.out.print("Text or Number! ");           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String choosen = in.nextLine();  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int choosen</w:t>
      </w:r>
      <w:ins w:id="29" w:author="Michaela Pokludová" w:date="2018-03-07T10:54:00Z">
        <w:r w:rsidR="005A0DDE">
          <w:rPr>
            <w:rFonts w:ascii="Times New Roman" w:hAnsi="Times New Roman" w:cs="Times New Roman"/>
            <w:sz w:val="24"/>
            <w:szCs w:val="24"/>
          </w:rPr>
          <w:t>2</w:t>
        </w:r>
      </w:ins>
      <w:r w:rsidRPr="00D5776C">
        <w:rPr>
          <w:rFonts w:ascii="Times New Roman" w:hAnsi="Times New Roman" w:cs="Times New Roman"/>
          <w:sz w:val="24"/>
          <w:szCs w:val="24"/>
        </w:rPr>
        <w:t xml:space="preserve"> = Integer.</w:t>
      </w:r>
      <w:del w:id="30" w:author="Michaela Pokludová" w:date="2018-03-07T10:54:00Z">
        <w:r w:rsidRPr="00D5776C" w:rsidDel="005A0DDE">
          <w:rPr>
            <w:rFonts w:ascii="Times New Roman" w:hAnsi="Times New Roman" w:cs="Times New Roman"/>
            <w:sz w:val="24"/>
            <w:szCs w:val="24"/>
          </w:rPr>
          <w:delText>parseString</w:delText>
        </w:r>
      </w:del>
      <w:ins w:id="31" w:author="Michaela Pokludová" w:date="2018-03-07T10:54:00Z">
        <w:r w:rsidR="005A0DDE" w:rsidRPr="00D5776C">
          <w:rPr>
            <w:rFonts w:ascii="Times New Roman" w:hAnsi="Times New Roman" w:cs="Times New Roman"/>
            <w:sz w:val="24"/>
            <w:szCs w:val="24"/>
          </w:rPr>
          <w:t>parse</w:t>
        </w:r>
        <w:r w:rsidR="005A0DDE">
          <w:rPr>
            <w:rFonts w:ascii="Times New Roman" w:hAnsi="Times New Roman" w:cs="Times New Roman"/>
            <w:sz w:val="24"/>
            <w:szCs w:val="24"/>
          </w:rPr>
          <w:t>Int</w:t>
        </w:r>
      </w:ins>
      <w:r w:rsidRPr="00D5776C">
        <w:rPr>
          <w:rFonts w:ascii="Times New Roman" w:hAnsi="Times New Roman" w:cs="Times New Roman"/>
          <w:sz w:val="24"/>
          <w:szCs w:val="24"/>
        </w:rPr>
        <w:t>(choosen);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System.out.format("This is number.%n");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} </w:t>
      </w:r>
      <w:del w:id="32" w:author="Michaela Pokludová" w:date="2018-03-07T10:55:00Z">
        <w:r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caps </w:delText>
        </w:r>
      </w:del>
      <w:ins w:id="33" w:author="Michaela Pokludová" w:date="2018-03-07T10:55:00Z">
        <w:r w:rsidR="005A0DDE" w:rsidRPr="00D5776C">
          <w:rPr>
            <w:rFonts w:ascii="Times New Roman" w:hAnsi="Times New Roman" w:cs="Times New Roman"/>
            <w:sz w:val="24"/>
            <w:szCs w:val="24"/>
          </w:rPr>
          <w:t>ca</w:t>
        </w:r>
        <w:r w:rsidR="005A0DDE">
          <w:rPr>
            <w:rFonts w:ascii="Times New Roman" w:hAnsi="Times New Roman" w:cs="Times New Roman"/>
            <w:sz w:val="24"/>
            <w:szCs w:val="24"/>
          </w:rPr>
          <w:t>tch</w:t>
        </w:r>
        <w:r w:rsidR="005A0DDE" w:rsidRPr="00D5776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5776C">
        <w:rPr>
          <w:rFonts w:ascii="Times New Roman" w:hAnsi="Times New Roman" w:cs="Times New Roman"/>
          <w:sz w:val="24"/>
          <w:szCs w:val="24"/>
        </w:rPr>
        <w:t xml:space="preserve">(Exception e) </w:t>
      </w:r>
      <w:ins w:id="34" w:author="Michaela Pokludová" w:date="2018-03-07T10:55:00Z">
        <w:r w:rsidR="005A0DDE" w:rsidRPr="00D5776C">
          <w:rPr>
            <w:rFonts w:ascii="Times New Roman" w:hAnsi="Times New Roman" w:cs="Times New Roman"/>
            <w:sz w:val="24"/>
            <w:szCs w:val="24"/>
          </w:rPr>
          <w:t xml:space="preserve">{ </w:t>
        </w:r>
      </w:ins>
      <w:r w:rsidRPr="00D577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System.out.format("This is text.%</w:t>
      </w:r>
      <w:ins w:id="35" w:author="Michaela Pokludová" w:date="2018-03-07T10:55:00Z">
        <w:r w:rsidR="005A0DDE">
          <w:rPr>
            <w:rFonts w:ascii="Times New Roman" w:hAnsi="Times New Roman" w:cs="Times New Roman"/>
            <w:sz w:val="24"/>
            <w:szCs w:val="24"/>
          </w:rPr>
          <w:t>n</w:t>
        </w:r>
      </w:ins>
      <w:r w:rsidRPr="00D5776C">
        <w:rPr>
          <w:rFonts w:ascii="Times New Roman" w:hAnsi="Times New Roman" w:cs="Times New Roman"/>
          <w:sz w:val="24"/>
          <w:szCs w:val="24"/>
        </w:rPr>
        <w:t>");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D5776C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D5776C" w:rsidRDefault="00D57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lastRenderedPageBreak/>
        <w:t>package homeworks;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/* Vytvor jednoduchou kalkulacku pro vypocet obvodu nebo obsahu ctverce ci kruhu. Hodnoty promennych budou random cisla (Math.random() ). Uzivatel bude mit moznost si zvolit co chce vypocitat. */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import java.util.Scanner;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public class Fourth {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public static void main(String []args){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           Scanner in = new Scanner(System.in);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           System.out.print("What do you want: Circle(1) or Square(2)");          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           int choosen = in.nextInt(); 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           System.out.print("What do you want: Circuit(3) or Content(4)");          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           int choosen2 = in.nextInt(); 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del w:id="36" w:author="Michaela Pokludová" w:date="2018-03-07T10:53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int</w:delText>
        </w:r>
        <w:r w:rsidR="00723A1D"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7" w:author="Michaela Pokludová" w:date="2018-03-07T10:53:00Z">
        <w:r w:rsidR="005A0DDE">
          <w:rPr>
            <w:rFonts w:ascii="Times New Roman" w:hAnsi="Times New Roman" w:cs="Times New Roman"/>
            <w:sz w:val="24"/>
            <w:szCs w:val="24"/>
          </w:rPr>
          <w:t>double</w:t>
        </w:r>
        <w:r w:rsidR="005A0DDE" w:rsidRPr="00D5776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>number = Math.random();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776C">
        <w:rPr>
          <w:rFonts w:ascii="Times New Roman" w:hAnsi="Times New Roman" w:cs="Times New Roman"/>
          <w:sz w:val="24"/>
          <w:szCs w:val="24"/>
        </w:rPr>
        <w:tab/>
      </w:r>
      <w:r w:rsidR="005030C1" w:rsidRPr="00D5776C">
        <w:rPr>
          <w:rFonts w:ascii="Times New Roman" w:hAnsi="Times New Roman" w:cs="Times New Roman"/>
          <w:sz w:val="24"/>
          <w:szCs w:val="24"/>
        </w:rPr>
        <w:t xml:space="preserve">            if (choosen </w:t>
      </w:r>
      <w:ins w:id="38" w:author="Michaela Pokludová" w:date="2018-03-07T10:54:00Z">
        <w:r w:rsidR="005A0DDE">
          <w:rPr>
            <w:rFonts w:ascii="Times New Roman" w:hAnsi="Times New Roman" w:cs="Times New Roman"/>
            <w:sz w:val="24"/>
            <w:szCs w:val="24"/>
          </w:rPr>
          <w:t>=</w:t>
        </w:r>
      </w:ins>
      <w:r w:rsidRPr="00D5776C">
        <w:rPr>
          <w:rFonts w:ascii="Times New Roman" w:hAnsi="Times New Roman" w:cs="Times New Roman"/>
          <w:sz w:val="24"/>
          <w:szCs w:val="24"/>
        </w:rPr>
        <w:t xml:space="preserve">= 1) {      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30C1" w:rsidRPr="00D5776C">
        <w:rPr>
          <w:rFonts w:ascii="Times New Roman" w:hAnsi="Times New Roman" w:cs="Times New Roman"/>
          <w:sz w:val="24"/>
          <w:szCs w:val="24"/>
        </w:rPr>
        <w:t xml:space="preserve"> if (choosen2 == </w:t>
      </w:r>
      <w:ins w:id="39" w:author="Michaela Pokludová" w:date="2018-03-07T10:54:00Z">
        <w:r w:rsidR="005A0DDE">
          <w:rPr>
            <w:rFonts w:ascii="Times New Roman" w:hAnsi="Times New Roman" w:cs="Times New Roman"/>
            <w:sz w:val="24"/>
            <w:szCs w:val="24"/>
          </w:rPr>
          <w:t>3</w:t>
        </w:r>
      </w:ins>
      <w:del w:id="40" w:author="Michaela Pokludová" w:date="2018-03-07T10:54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4</w:delText>
        </w:r>
      </w:del>
      <w:r w:rsidR="00723A1D" w:rsidRPr="00D5776C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double result = 2 * number * Math.PI;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System.out.format("Circuit of Circle %f.%n", result);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} else if (choosen2 == </w:t>
      </w:r>
      <w:ins w:id="41" w:author="Michaela Pokludová" w:date="2018-03-07T10:54:00Z">
        <w:r w:rsidR="005A0DDE">
          <w:rPr>
            <w:rFonts w:ascii="Times New Roman" w:hAnsi="Times New Roman" w:cs="Times New Roman"/>
            <w:sz w:val="24"/>
            <w:szCs w:val="24"/>
          </w:rPr>
          <w:t>4</w:t>
        </w:r>
      </w:ins>
      <w:del w:id="42" w:author="Michaela Pokludová" w:date="2018-03-07T10:54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="00723A1D" w:rsidRPr="00D5776C">
        <w:rPr>
          <w:rFonts w:ascii="Times New Roman" w:hAnsi="Times New Roman" w:cs="Times New Roman"/>
          <w:sz w:val="24"/>
          <w:szCs w:val="24"/>
        </w:rPr>
        <w:t>) {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double result2 = number * number * Math.PI;</w:t>
      </w:r>
    </w:p>
    <w:p w:rsidR="00723A1D" w:rsidRDefault="00D5776C" w:rsidP="00D5776C">
      <w:pPr>
        <w:spacing w:after="0"/>
        <w:rPr>
          <w:ins w:id="43" w:author="Michaela Pokludová" w:date="2018-03-07T10:54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System.out.format("Content of Circle %f.%n", result2);</w:t>
      </w:r>
    </w:p>
    <w:p w:rsidR="005A0DDE" w:rsidRPr="00D5776C" w:rsidRDefault="005A0DDE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ins w:id="44" w:author="Michaela Pokludová" w:date="2018-03-07T10:54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D5776C">
          <w:rPr>
            <w:rFonts w:ascii="Times New Roman" w:hAnsi="Times New Roman" w:cs="Times New Roman"/>
            <w:sz w:val="24"/>
            <w:szCs w:val="24"/>
          </w:rPr>
          <w:t>}</w:t>
        </w:r>
      </w:ins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} else if (choosen == 2)</w:t>
      </w:r>
      <w:r w:rsidR="0069052C">
        <w:rPr>
          <w:rFonts w:ascii="Times New Roman" w:hAnsi="Times New Roman" w:cs="Times New Roman"/>
          <w:sz w:val="24"/>
          <w:szCs w:val="24"/>
        </w:rPr>
        <w:t xml:space="preserve"> </w:t>
      </w:r>
      <w:r w:rsidR="00723A1D" w:rsidRPr="00D5776C">
        <w:rPr>
          <w:rFonts w:ascii="Times New Roman" w:hAnsi="Times New Roman" w:cs="Times New Roman"/>
          <w:sz w:val="24"/>
          <w:szCs w:val="24"/>
        </w:rPr>
        <w:t>{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if (choosen2 == 3) {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double result3 = 4 * number;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System.out.format("Circuit of Square %f.%n", result</w:t>
      </w:r>
      <w:ins w:id="45" w:author="Michaela Pokludová" w:date="2018-03-07T10:54:00Z">
        <w:r w:rsidR="005A0DDE">
          <w:rPr>
            <w:rFonts w:ascii="Times New Roman" w:hAnsi="Times New Roman" w:cs="Times New Roman"/>
            <w:sz w:val="24"/>
            <w:szCs w:val="24"/>
          </w:rPr>
          <w:t>3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>);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} else if (choosen2 == 4) {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double result4 = number * number;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System.out.format("C</w:t>
      </w:r>
      <w:r w:rsidR="005030C1" w:rsidRPr="00D5776C">
        <w:rPr>
          <w:rFonts w:ascii="Times New Roman" w:hAnsi="Times New Roman" w:cs="Times New Roman"/>
          <w:sz w:val="24"/>
          <w:szCs w:val="24"/>
        </w:rPr>
        <w:t>ontent of Square %f.%n", result</w:t>
      </w:r>
      <w:ins w:id="46" w:author="Michaela Pokludová" w:date="2018-03-07T10:54:00Z">
        <w:r w:rsidR="005A0DDE">
          <w:rPr>
            <w:rFonts w:ascii="Times New Roman" w:hAnsi="Times New Roman" w:cs="Times New Roman"/>
            <w:sz w:val="24"/>
            <w:szCs w:val="24"/>
          </w:rPr>
          <w:t>4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>);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}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} catch (Exception e) { 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System.out.format("Sorry, something is wrong!");</w:t>
      </w:r>
    </w:p>
    <w:p w:rsidR="00723A1D" w:rsidRP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}</w:t>
      </w:r>
    </w:p>
    <w:p w:rsidR="00D5776C" w:rsidRDefault="00D5776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}</w:t>
      </w:r>
    </w:p>
    <w:p w:rsidR="00D5776C" w:rsidDel="005A0DDE" w:rsidRDefault="00723A1D" w:rsidP="00D5776C">
      <w:pPr>
        <w:spacing w:after="0"/>
        <w:rPr>
          <w:del w:id="47" w:author="Michaela Pokludová" w:date="2018-03-07T10:57:00Z"/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8" w:name="_GoBack"/>
      <w:bookmarkEnd w:id="48"/>
      <w:r w:rsidRPr="00D5776C">
        <w:rPr>
          <w:rFonts w:ascii="Times New Roman" w:hAnsi="Times New Roman" w:cs="Times New Roman"/>
          <w:sz w:val="24"/>
          <w:szCs w:val="24"/>
        </w:rPr>
        <w:t>package homeworks;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/* Vytvor program, ktery vypise malou nasobilku (1 – 10) pomoci dvou for cyklu.*/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public class Sixth {</w:t>
      </w:r>
    </w:p>
    <w:p w:rsidR="00723A1D" w:rsidRPr="00D5776C" w:rsidRDefault="0069052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723A1D" w:rsidRPr="00D5776C" w:rsidRDefault="005030C1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="0069052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for (int i = </w:t>
      </w:r>
      <w:ins w:id="49" w:author="Michaela Pokludová" w:date="2018-03-07T10:55:00Z">
        <w:r w:rsidR="005A0DDE">
          <w:rPr>
            <w:rFonts w:ascii="Times New Roman" w:hAnsi="Times New Roman" w:cs="Times New Roman"/>
            <w:sz w:val="24"/>
            <w:szCs w:val="24"/>
          </w:rPr>
          <w:t>1</w:t>
        </w:r>
      </w:ins>
      <w:del w:id="50" w:author="Michaela Pokludová" w:date="2018-03-07T10:55:00Z">
        <w:r w:rsidRPr="00D5776C" w:rsidDel="005A0DDE">
          <w:rPr>
            <w:rFonts w:ascii="Times New Roman" w:hAnsi="Times New Roman" w:cs="Times New Roman"/>
            <w:sz w:val="24"/>
            <w:szCs w:val="24"/>
          </w:rPr>
          <w:delText>0</w:delText>
        </w:r>
      </w:del>
      <w:r w:rsidR="00723A1D" w:rsidRPr="00D5776C">
        <w:rPr>
          <w:rFonts w:ascii="Times New Roman" w:hAnsi="Times New Roman" w:cs="Times New Roman"/>
          <w:sz w:val="24"/>
          <w:szCs w:val="24"/>
        </w:rPr>
        <w:t>; i &lt; 11; i++) {</w:t>
      </w:r>
    </w:p>
    <w:p w:rsidR="00723A1D" w:rsidRPr="00D5776C" w:rsidRDefault="0069052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del w:id="51" w:author="Michaela Pokludová" w:date="2018-03-07T10:55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while </w:delText>
        </w:r>
      </w:del>
      <w:ins w:id="52" w:author="Michaela Pokludová" w:date="2018-03-07T10:55:00Z">
        <w:r w:rsidR="005A0DDE">
          <w:rPr>
            <w:rFonts w:ascii="Times New Roman" w:hAnsi="Times New Roman" w:cs="Times New Roman"/>
            <w:sz w:val="24"/>
            <w:szCs w:val="24"/>
          </w:rPr>
          <w:t>for</w:t>
        </w:r>
        <w:r w:rsidR="005A0DDE" w:rsidRPr="00D5776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030C1" w:rsidRPr="00D5776C">
        <w:rPr>
          <w:rFonts w:ascii="Times New Roman" w:hAnsi="Times New Roman" w:cs="Times New Roman"/>
          <w:sz w:val="24"/>
          <w:szCs w:val="24"/>
        </w:rPr>
        <w:t>(int j = 1</w:t>
      </w:r>
      <w:ins w:id="53" w:author="Michaela Pokludová" w:date="2018-03-07T10:55:00Z">
        <w:r w:rsidR="005A0DDE">
          <w:rPr>
            <w:rFonts w:ascii="Times New Roman" w:hAnsi="Times New Roman" w:cs="Times New Roman"/>
            <w:sz w:val="24"/>
            <w:szCs w:val="24"/>
          </w:rPr>
          <w:t>;</w:t>
        </w:r>
      </w:ins>
      <w:del w:id="54" w:author="Michaela Pokludová" w:date="2018-03-07T10:55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723A1D" w:rsidRPr="00D5776C">
        <w:rPr>
          <w:rFonts w:ascii="Times New Roman" w:hAnsi="Times New Roman" w:cs="Times New Roman"/>
          <w:sz w:val="24"/>
          <w:szCs w:val="24"/>
        </w:rPr>
        <w:t xml:space="preserve"> j &lt; 11; </w:t>
      </w:r>
      <w:r w:rsidR="005030C1" w:rsidRPr="00D5776C">
        <w:rPr>
          <w:rFonts w:ascii="Times New Roman" w:hAnsi="Times New Roman" w:cs="Times New Roman"/>
          <w:sz w:val="24"/>
          <w:szCs w:val="24"/>
        </w:rPr>
        <w:t>j</w:t>
      </w:r>
      <w:del w:id="55" w:author="Michaela Pokludová" w:date="2018-03-07T10:55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--</w:delText>
        </w:r>
      </w:del>
      <w:ins w:id="56" w:author="Michaela Pokludová" w:date="2018-03-07T10:55:00Z">
        <w:r w:rsidR="005A0DDE">
          <w:rPr>
            <w:rFonts w:ascii="Times New Roman" w:hAnsi="Times New Roman" w:cs="Times New Roman"/>
            <w:sz w:val="24"/>
            <w:szCs w:val="24"/>
          </w:rPr>
          <w:t>++</w:t>
        </w:r>
      </w:ins>
      <w:r w:rsidR="005030C1" w:rsidRPr="00D5776C">
        <w:rPr>
          <w:rFonts w:ascii="Times New Roman" w:hAnsi="Times New Roman" w:cs="Times New Roman"/>
          <w:sz w:val="24"/>
          <w:szCs w:val="24"/>
        </w:rPr>
        <w:t>)</w:t>
      </w:r>
      <w:r w:rsidR="00723A1D" w:rsidRPr="00D5776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23A1D" w:rsidRPr="00D5776C" w:rsidRDefault="0069052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30C1" w:rsidRPr="00D5776C">
        <w:rPr>
          <w:rFonts w:ascii="Times New Roman" w:hAnsi="Times New Roman" w:cs="Times New Roman"/>
          <w:sz w:val="24"/>
          <w:szCs w:val="24"/>
        </w:rPr>
        <w:t xml:space="preserve">System.out.print((i * </w:t>
      </w:r>
      <w:ins w:id="57" w:author="Michaela Pokludová" w:date="2018-03-07T10:55:00Z">
        <w:r w:rsidR="005A0DDE">
          <w:rPr>
            <w:rFonts w:ascii="Times New Roman" w:hAnsi="Times New Roman" w:cs="Times New Roman"/>
            <w:sz w:val="24"/>
            <w:szCs w:val="24"/>
          </w:rPr>
          <w:t>j</w:t>
        </w:r>
      </w:ins>
      <w:del w:id="58" w:author="Michaela Pokludová" w:date="2018-03-07T10:55:00Z">
        <w:r w:rsidR="005030C1" w:rsidRPr="00D5776C" w:rsidDel="005A0DDE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723A1D" w:rsidRPr="00D5776C">
        <w:rPr>
          <w:rFonts w:ascii="Times New Roman" w:hAnsi="Times New Roman" w:cs="Times New Roman"/>
          <w:sz w:val="24"/>
          <w:szCs w:val="24"/>
        </w:rPr>
        <w:t>) + " 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9052C">
        <w:rPr>
          <w:rFonts w:ascii="Times New Roman" w:hAnsi="Times New Roman" w:cs="Times New Roman"/>
          <w:sz w:val="24"/>
          <w:szCs w:val="24"/>
        </w:rPr>
        <w:tab/>
      </w:r>
      <w:r w:rsidR="0069052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9052C">
        <w:rPr>
          <w:rFonts w:ascii="Times New Roman" w:hAnsi="Times New Roman" w:cs="Times New Roman"/>
          <w:sz w:val="24"/>
          <w:szCs w:val="24"/>
        </w:rPr>
        <w:tab/>
      </w:r>
      <w:r w:rsidR="0069052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>System.out.format(".%n");</w:t>
      </w:r>
    </w:p>
    <w:p w:rsidR="00723A1D" w:rsidRPr="00D5776C" w:rsidRDefault="0069052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3A1D" w:rsidRPr="00D5776C">
        <w:rPr>
          <w:rFonts w:ascii="Times New Roman" w:hAnsi="Times New Roman" w:cs="Times New Roman"/>
          <w:sz w:val="24"/>
          <w:szCs w:val="24"/>
        </w:rPr>
        <w:t>}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    </w:t>
      </w:r>
      <w:r w:rsidR="0069052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}</w:t>
      </w:r>
      <w:r w:rsidRPr="00D5776C">
        <w:rPr>
          <w:rFonts w:ascii="Times New Roman" w:hAnsi="Times New Roman" w:cs="Times New Roman"/>
          <w:sz w:val="24"/>
          <w:szCs w:val="24"/>
        </w:rPr>
        <w:br w:type="page"/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lastRenderedPageBreak/>
        <w:t>package homeworks;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 xml:space="preserve">public class Calc { </w:t>
      </w:r>
      <w:r w:rsidRPr="00D5776C">
        <w:rPr>
          <w:rFonts w:ascii="Times New Roman" w:hAnsi="Times New Roman" w:cs="Times New Roman"/>
          <w:sz w:val="24"/>
          <w:szCs w:val="24"/>
        </w:rPr>
        <w:tab/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Scanner sc = new Scanner(System.in, "Windows-1250");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System.out.println("Vítejte v kalkulačce");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System.out.println("Zadejte první číslo:");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float a = Float.parseFloat(</w:t>
      </w:r>
      <w:ins w:id="59" w:author="Michaela Pokludová" w:date="2018-03-07T10:56:00Z">
        <w:r w:rsidR="005A0DDE">
          <w:rPr>
            <w:rFonts w:ascii="Times New Roman" w:hAnsi="Times New Roman" w:cs="Times New Roman"/>
            <w:sz w:val="24"/>
            <w:szCs w:val="24"/>
          </w:rPr>
          <w:t>sc.</w:t>
        </w:r>
      </w:ins>
      <w:r w:rsidRPr="00D5776C">
        <w:rPr>
          <w:rFonts w:ascii="Times New Roman" w:hAnsi="Times New Roman" w:cs="Times New Roman"/>
          <w:sz w:val="24"/>
          <w:szCs w:val="24"/>
        </w:rPr>
        <w:t>nextLine());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System.out.print("Zadejte druhé číslo:");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ins w:id="60" w:author="Michaela Pokludová" w:date="2018-03-07T10:56:00Z">
        <w:r w:rsidR="005A0DDE">
          <w:rPr>
            <w:rFonts w:ascii="Times New Roman" w:hAnsi="Times New Roman" w:cs="Times New Roman"/>
            <w:sz w:val="24"/>
            <w:szCs w:val="24"/>
          </w:rPr>
          <w:t xml:space="preserve">float </w:t>
        </w:r>
      </w:ins>
      <w:r w:rsidRPr="00D5776C">
        <w:rPr>
          <w:rFonts w:ascii="Times New Roman" w:hAnsi="Times New Roman" w:cs="Times New Roman"/>
          <w:sz w:val="24"/>
          <w:szCs w:val="24"/>
        </w:rPr>
        <w:t>b = Float.parseFloat(sc.nextLine());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System.out.println("Zvolte si operaci:");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System.out.println("1 - sčítání");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System.out.println("2 - odčítání");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System.out.println("3 - násobení");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System.out.println("4 - dělení");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int volba = Integer.parseInt(sc.nextLine());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float vysledek = 0;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del w:id="61" w:author="Michaela Pokludová" w:date="2018-03-07T10:56:00Z">
        <w:r w:rsidR="0069052C" w:rsidDel="005A0DDE">
          <w:rPr>
            <w:rFonts w:ascii="Times New Roman" w:hAnsi="Times New Roman" w:cs="Times New Roman"/>
            <w:sz w:val="24"/>
            <w:szCs w:val="24"/>
          </w:rPr>
          <w:delText>for</w:delText>
        </w:r>
        <w:r w:rsidRPr="00D5776C" w:rsidDel="005A0DD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62" w:author="Michaela Pokludová" w:date="2018-03-07T10:56:00Z">
        <w:r w:rsidR="005A0DDE">
          <w:rPr>
            <w:rFonts w:ascii="Times New Roman" w:hAnsi="Times New Roman" w:cs="Times New Roman"/>
            <w:sz w:val="24"/>
            <w:szCs w:val="24"/>
          </w:rPr>
          <w:t>switch</w:t>
        </w:r>
        <w:r w:rsidR="005A0DDE" w:rsidRPr="00D5776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5776C">
        <w:rPr>
          <w:rFonts w:ascii="Times New Roman" w:hAnsi="Times New Roman" w:cs="Times New Roman"/>
          <w:sz w:val="24"/>
          <w:szCs w:val="24"/>
        </w:rPr>
        <w:t xml:space="preserve">(volba) {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 xml:space="preserve">case 1:        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 xml:space="preserve">vysledek = a </w:t>
      </w:r>
      <w:ins w:id="63" w:author="Michaela Pokludová" w:date="2018-03-07T10:56:00Z">
        <w:r w:rsidR="005A0DDE">
          <w:rPr>
            <w:rFonts w:ascii="Times New Roman" w:hAnsi="Times New Roman" w:cs="Times New Roman"/>
            <w:sz w:val="24"/>
            <w:szCs w:val="24"/>
          </w:rPr>
          <w:t>+</w:t>
        </w:r>
      </w:ins>
      <w:del w:id="64" w:author="Michaela Pokludová" w:date="2018-03-07T10:56:00Z">
        <w:r w:rsidR="0069052C" w:rsidDel="005A0DDE">
          <w:rPr>
            <w:rFonts w:ascii="Times New Roman" w:hAnsi="Times New Roman" w:cs="Times New Roman"/>
            <w:sz w:val="24"/>
            <w:szCs w:val="24"/>
          </w:rPr>
          <w:delText>*</w:delText>
        </w:r>
      </w:del>
      <w:r w:rsidRPr="00D5776C">
        <w:rPr>
          <w:rFonts w:ascii="Times New Roman" w:hAnsi="Times New Roman" w:cs="Times New Roman"/>
          <w:sz w:val="24"/>
          <w:szCs w:val="24"/>
        </w:rPr>
        <w:t xml:space="preserve"> b;        break;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 xml:space="preserve">case 2:        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>vysledek</w:t>
      </w:r>
      <w:r w:rsidR="0069052C">
        <w:rPr>
          <w:rFonts w:ascii="Times New Roman" w:hAnsi="Times New Roman" w:cs="Times New Roman"/>
          <w:sz w:val="24"/>
          <w:szCs w:val="24"/>
        </w:rPr>
        <w:t xml:space="preserve"> = a </w:t>
      </w:r>
      <w:ins w:id="65" w:author="Michaela Pokludová" w:date="2018-03-07T10:56:00Z">
        <w:r w:rsidR="005A0DDE">
          <w:rPr>
            <w:rFonts w:ascii="Times New Roman" w:hAnsi="Times New Roman" w:cs="Times New Roman"/>
            <w:sz w:val="24"/>
            <w:szCs w:val="24"/>
          </w:rPr>
          <w:t>-</w:t>
        </w:r>
      </w:ins>
      <w:del w:id="66" w:author="Michaela Pokludová" w:date="2018-03-07T10:56:00Z">
        <w:r w:rsidR="0069052C" w:rsidDel="005A0DDE">
          <w:rPr>
            <w:rFonts w:ascii="Times New Roman" w:hAnsi="Times New Roman" w:cs="Times New Roman"/>
            <w:sz w:val="24"/>
            <w:szCs w:val="24"/>
          </w:rPr>
          <w:delText>+</w:delText>
        </w:r>
      </w:del>
      <w:r w:rsidRPr="00D5776C">
        <w:rPr>
          <w:rFonts w:ascii="Times New Roman" w:hAnsi="Times New Roman" w:cs="Times New Roman"/>
          <w:sz w:val="24"/>
          <w:szCs w:val="24"/>
        </w:rPr>
        <w:t xml:space="preserve"> b;        break;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 xml:space="preserve">case 3:                </w:t>
      </w:r>
    </w:p>
    <w:p w:rsidR="00723A1D" w:rsidRPr="00D5776C" w:rsidRDefault="0069052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vysledek = a </w:t>
      </w:r>
      <w:ins w:id="67" w:author="Michaela Pokludová" w:date="2018-03-07T10:56:00Z">
        <w:r w:rsidR="005A0DDE">
          <w:rPr>
            <w:rFonts w:ascii="Times New Roman" w:hAnsi="Times New Roman" w:cs="Times New Roman"/>
            <w:sz w:val="24"/>
            <w:szCs w:val="24"/>
          </w:rPr>
          <w:t>*</w:t>
        </w:r>
      </w:ins>
      <w:del w:id="68" w:author="Michaela Pokludová" w:date="2018-03-07T10:56:00Z">
        <w:r w:rsidDel="005A0DDE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="00723A1D" w:rsidRPr="00D5776C">
        <w:rPr>
          <w:rFonts w:ascii="Times New Roman" w:hAnsi="Times New Roman" w:cs="Times New Roman"/>
          <w:sz w:val="24"/>
          <w:szCs w:val="24"/>
        </w:rPr>
        <w:t xml:space="preserve"> b;        break;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 xml:space="preserve">case 4:        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>vysledek = a / b;        break;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}</w:t>
      </w:r>
    </w:p>
    <w:p w:rsidR="00723A1D" w:rsidRPr="00D5776C" w:rsidRDefault="0069052C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((volba &gt; 0) &amp;</w:t>
      </w:r>
      <w:ins w:id="69" w:author="Michaela Pokludová" w:date="2018-03-07T10:57:00Z">
        <w:r w:rsidR="005A0DDE">
          <w:rPr>
            <w:rFonts w:ascii="Times New Roman" w:hAnsi="Times New Roman" w:cs="Times New Roman"/>
            <w:sz w:val="24"/>
            <w:szCs w:val="24"/>
          </w:rPr>
          <w:t>&amp;</w:t>
        </w:r>
      </w:ins>
      <w:r w:rsidR="00723A1D" w:rsidRPr="00D5776C">
        <w:rPr>
          <w:rFonts w:ascii="Times New Roman" w:hAnsi="Times New Roman" w:cs="Times New Roman"/>
          <w:sz w:val="24"/>
          <w:szCs w:val="24"/>
        </w:rPr>
        <w:t xml:space="preserve"> (volba &lt; 5)) {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>System.out.println("Výsledek: " + vysledek);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 xml:space="preserve">} else {       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</w:r>
      <w:r w:rsidRPr="00D5776C">
        <w:rPr>
          <w:rFonts w:ascii="Times New Roman" w:hAnsi="Times New Roman" w:cs="Times New Roman"/>
          <w:sz w:val="24"/>
          <w:szCs w:val="24"/>
        </w:rPr>
        <w:tab/>
        <w:t>System.out.println("Neplatná volba");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System.out.println("Děkuji za použití kalkulačky.");</w:t>
      </w:r>
      <w:r w:rsidRPr="00D5776C">
        <w:rPr>
          <w:rFonts w:ascii="Times New Roman" w:hAnsi="Times New Roman" w:cs="Times New Roman"/>
          <w:sz w:val="24"/>
          <w:szCs w:val="24"/>
        </w:rPr>
        <w:tab/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ab/>
        <w:t>}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76C">
        <w:rPr>
          <w:rFonts w:ascii="Times New Roman" w:hAnsi="Times New Roman" w:cs="Times New Roman"/>
          <w:sz w:val="24"/>
          <w:szCs w:val="24"/>
        </w:rPr>
        <w:t>}</w:t>
      </w:r>
    </w:p>
    <w:p w:rsidR="00723A1D" w:rsidRPr="00D5776C" w:rsidRDefault="00723A1D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672" w:rsidRPr="00D5776C" w:rsidRDefault="00ED3672" w:rsidP="00D5776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D3672" w:rsidRPr="00D5776C" w:rsidSect="00D57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a Pokludová">
    <w15:presenceInfo w15:providerId="None" w15:userId="Michaela Poklud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23A1D"/>
    <w:rsid w:val="000D22C8"/>
    <w:rsid w:val="00132D88"/>
    <w:rsid w:val="00406D4B"/>
    <w:rsid w:val="005030C1"/>
    <w:rsid w:val="00524D9D"/>
    <w:rsid w:val="00544B27"/>
    <w:rsid w:val="00590EF7"/>
    <w:rsid w:val="005A0DDE"/>
    <w:rsid w:val="00636AC2"/>
    <w:rsid w:val="0069052C"/>
    <w:rsid w:val="00723A1D"/>
    <w:rsid w:val="00B11DFF"/>
    <w:rsid w:val="00C96B27"/>
    <w:rsid w:val="00D5776C"/>
    <w:rsid w:val="00E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0C7CB-9F40-4E6B-9857-C7ECADFF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905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Pokludova</dc:creator>
  <cp:lastModifiedBy>Michaela Pokludová</cp:lastModifiedBy>
  <cp:revision>4</cp:revision>
  <cp:lastPrinted>2018-03-06T19:44:00Z</cp:lastPrinted>
  <dcterms:created xsi:type="dcterms:W3CDTF">2018-03-06T19:24:00Z</dcterms:created>
  <dcterms:modified xsi:type="dcterms:W3CDTF">2018-03-07T09:57:00Z</dcterms:modified>
</cp:coreProperties>
</file>